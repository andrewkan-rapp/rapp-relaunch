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13430" w14:textId="77777777" w:rsidR="00603648" w:rsidRPr="00603648" w:rsidRDefault="00603648" w:rsidP="00603648">
      <w:pPr>
        <w:rPr>
          <w:rFonts w:ascii="Calibri" w:eastAsia="Times New Roman" w:hAnsi="Calibri" w:cs="Times New Roman"/>
          <w:color w:val="000000"/>
        </w:rPr>
      </w:pPr>
      <w:r w:rsidRPr="0060364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14:paraId="761BEB4D" w14:textId="77777777" w:rsidR="00603648" w:rsidRPr="00603648" w:rsidRDefault="00603648" w:rsidP="00603648">
      <w:pPr>
        <w:rPr>
          <w:rFonts w:ascii="Calibri" w:eastAsia="Times New Roman" w:hAnsi="Calibri" w:cs="Times New Roman"/>
          <w:color w:val="000000"/>
        </w:rPr>
      </w:pPr>
      <w:r w:rsidRPr="00603648">
        <w:rPr>
          <w:rFonts w:ascii="Segoe UI" w:eastAsia="Times New Roman" w:hAnsi="Segoe UI" w:cs="Segoe UI"/>
          <w:color w:val="000000"/>
        </w:rPr>
        <w:t> </w:t>
      </w:r>
    </w:p>
    <w:p w14:paraId="281EEF52" w14:textId="77777777" w:rsidR="00603648" w:rsidRPr="00603648" w:rsidRDefault="00603648" w:rsidP="00603648">
      <w:pPr>
        <w:jc w:val="center"/>
        <w:rPr>
          <w:rFonts w:ascii="Calibri" w:eastAsia="Times New Roman" w:hAnsi="Calibri" w:cs="Times New Roman"/>
          <w:color w:val="000000"/>
        </w:rPr>
      </w:pPr>
      <w:r w:rsidRPr="00603648">
        <w:rPr>
          <w:rFonts w:ascii="Arial" w:eastAsia="Times New Roman" w:hAnsi="Arial" w:cs="Arial"/>
          <w:color w:val="000000"/>
        </w:rPr>
        <w:t>Black History Month, also known as African American History Month, is an annual celebration of achievements by African Americans and a time for recognizing the central role of blacks in U.S. history.</w:t>
      </w:r>
    </w:p>
    <w:p w14:paraId="45CFEA7D" w14:textId="77777777" w:rsidR="00603648" w:rsidRPr="00603648" w:rsidRDefault="00603648" w:rsidP="00603648">
      <w:pPr>
        <w:jc w:val="center"/>
        <w:rPr>
          <w:rFonts w:ascii="Calibri" w:eastAsia="Times New Roman" w:hAnsi="Calibri" w:cs="Times New Roman"/>
          <w:color w:val="000000"/>
        </w:rPr>
      </w:pPr>
      <w:r w:rsidRPr="00603648">
        <w:rPr>
          <w:rFonts w:ascii="Arial" w:eastAsia="Times New Roman" w:hAnsi="Arial" w:cs="Arial"/>
          <w:color w:val="000000"/>
        </w:rPr>
        <w:t> </w:t>
      </w:r>
    </w:p>
    <w:p w14:paraId="5463A51C" w14:textId="7E4B1857" w:rsidR="00603648" w:rsidRPr="00603648" w:rsidRDefault="00603648" w:rsidP="00603648">
      <w:pPr>
        <w:jc w:val="center"/>
        <w:rPr>
          <w:rFonts w:ascii="Calibri" w:eastAsia="Times New Roman" w:hAnsi="Calibri" w:cs="Times New Roman"/>
          <w:color w:val="000000"/>
        </w:rPr>
      </w:pPr>
      <w:r w:rsidRPr="00603648">
        <w:rPr>
          <w:rFonts w:ascii="Arial" w:eastAsia="Times New Roman" w:hAnsi="Arial" w:cs="Arial"/>
          <w:color w:val="000000"/>
        </w:rPr>
        <w:t>The story of Black History Month begins in 1925, half a century after the Thirteenth Amendment abolished slavery in the United States. That September, the Harvard-trained historian, Carter G. Woodson, and the prominent minister, Jesse E. Moorland, founded the Associat</w:t>
      </w:r>
      <w:ins w:id="0" w:author="Adams, Daralyn" w:date="2020-01-28T15:11:00Z">
        <w:r w:rsidR="00AA11EC">
          <w:rPr>
            <w:rFonts w:ascii="Arial" w:eastAsia="Times New Roman" w:hAnsi="Arial" w:cs="Arial"/>
            <w:color w:val="000000"/>
          </w:rPr>
          <w:t>ion</w:t>
        </w:r>
      </w:ins>
      <w:del w:id="1" w:author="Adams, Daralyn" w:date="2020-01-28T15:11:00Z">
        <w:r w:rsidRPr="00603648" w:rsidDel="00AA11EC">
          <w:rPr>
            <w:rFonts w:ascii="Arial" w:eastAsia="Times New Roman" w:hAnsi="Arial" w:cs="Arial"/>
            <w:color w:val="000000"/>
          </w:rPr>
          <w:delText>e</w:delText>
        </w:r>
      </w:del>
      <w:r w:rsidRPr="00603648">
        <w:rPr>
          <w:rFonts w:ascii="Arial" w:eastAsia="Times New Roman" w:hAnsi="Arial" w:cs="Arial"/>
          <w:color w:val="000000"/>
        </w:rPr>
        <w:t xml:space="preserve"> for the </w:t>
      </w:r>
      <w:ins w:id="2" w:author="Adams, Daralyn" w:date="2020-01-28T15:11:00Z">
        <w:r w:rsidR="00AA11EC">
          <w:rPr>
            <w:rFonts w:ascii="Arial" w:eastAsia="Times New Roman" w:hAnsi="Arial" w:cs="Arial"/>
            <w:color w:val="000000"/>
          </w:rPr>
          <w:t>S</w:t>
        </w:r>
      </w:ins>
      <w:del w:id="3" w:author="Adams, Daralyn" w:date="2020-01-28T15:11:00Z">
        <w:r w:rsidRPr="00603648" w:rsidDel="00AA11EC">
          <w:rPr>
            <w:rFonts w:ascii="Arial" w:eastAsia="Times New Roman" w:hAnsi="Arial" w:cs="Arial"/>
            <w:color w:val="000000"/>
          </w:rPr>
          <w:delText>s</w:delText>
        </w:r>
      </w:del>
      <w:r w:rsidRPr="00603648">
        <w:rPr>
          <w:rFonts w:ascii="Arial" w:eastAsia="Times New Roman" w:hAnsi="Arial" w:cs="Arial"/>
          <w:color w:val="000000"/>
        </w:rPr>
        <w:t>tudy of Negro Life and History (ASNLH), an organization dedicated to researching and promoting achievements by black Americans and other people</w:t>
      </w:r>
      <w:del w:id="4" w:author="Adams, Daralyn" w:date="2020-01-28T15:12:00Z">
        <w:r w:rsidRPr="00603648" w:rsidDel="00AA11EC">
          <w:rPr>
            <w:rFonts w:ascii="Arial" w:eastAsia="Times New Roman" w:hAnsi="Arial" w:cs="Arial"/>
            <w:color w:val="000000"/>
          </w:rPr>
          <w:delText>s</w:delText>
        </w:r>
      </w:del>
      <w:r w:rsidRPr="00603648">
        <w:rPr>
          <w:rFonts w:ascii="Arial" w:eastAsia="Times New Roman" w:hAnsi="Arial" w:cs="Arial"/>
          <w:color w:val="000000"/>
        </w:rPr>
        <w:t xml:space="preserve"> of African descent. Known today as the Association for the Study of African American Life and History (ASALH), the group sponsored a </w:t>
      </w:r>
      <w:ins w:id="5" w:author="Adams, Daralyn" w:date="2020-01-28T15:12:00Z">
        <w:r w:rsidR="00AA11EC">
          <w:rPr>
            <w:rFonts w:ascii="Arial" w:eastAsia="Times New Roman" w:hAnsi="Arial" w:cs="Arial"/>
            <w:color w:val="000000"/>
          </w:rPr>
          <w:t>N</w:t>
        </w:r>
      </w:ins>
      <w:del w:id="6" w:author="Adams, Daralyn" w:date="2020-01-28T15:12:00Z">
        <w:r w:rsidRPr="00603648" w:rsidDel="00AA11EC">
          <w:rPr>
            <w:rFonts w:ascii="Arial" w:eastAsia="Times New Roman" w:hAnsi="Arial" w:cs="Arial"/>
            <w:color w:val="000000"/>
          </w:rPr>
          <w:delText>n</w:delText>
        </w:r>
      </w:del>
      <w:r w:rsidRPr="00603648">
        <w:rPr>
          <w:rFonts w:ascii="Arial" w:eastAsia="Times New Roman" w:hAnsi="Arial" w:cs="Arial"/>
          <w:color w:val="000000"/>
        </w:rPr>
        <w:t xml:space="preserve">ational Negro History </w:t>
      </w:r>
      <w:ins w:id="7" w:author="Adams, Daralyn" w:date="2020-01-28T15:12:00Z">
        <w:r w:rsidR="00AA11EC">
          <w:rPr>
            <w:rFonts w:ascii="Arial" w:eastAsia="Times New Roman" w:hAnsi="Arial" w:cs="Arial"/>
            <w:color w:val="000000"/>
          </w:rPr>
          <w:t>W</w:t>
        </w:r>
      </w:ins>
      <w:del w:id="8" w:author="Adams, Daralyn" w:date="2020-01-28T15:12:00Z">
        <w:r w:rsidRPr="00603648" w:rsidDel="00AA11EC">
          <w:rPr>
            <w:rFonts w:ascii="Arial" w:eastAsia="Times New Roman" w:hAnsi="Arial" w:cs="Arial"/>
            <w:color w:val="000000"/>
          </w:rPr>
          <w:delText>w</w:delText>
        </w:r>
      </w:del>
      <w:r w:rsidRPr="00603648">
        <w:rPr>
          <w:rFonts w:ascii="Arial" w:eastAsia="Times New Roman" w:hAnsi="Arial" w:cs="Arial"/>
          <w:color w:val="000000"/>
        </w:rPr>
        <w:t xml:space="preserve">eek in 1926 </w:t>
      </w:r>
      <w:del w:id="9" w:author="Adams, Daralyn" w:date="2020-01-28T17:40:00Z">
        <w:r w:rsidRPr="00603648" w:rsidDel="00FF126A">
          <w:rPr>
            <w:rFonts w:ascii="Arial" w:eastAsia="Times New Roman" w:hAnsi="Arial" w:cs="Arial"/>
            <w:color w:val="000000"/>
          </w:rPr>
          <w:delText xml:space="preserve">– </w:delText>
        </w:r>
      </w:del>
      <w:ins w:id="10" w:author="Adams, Daralyn" w:date="2020-01-28T17:40:00Z">
        <w:r w:rsidR="00FF126A">
          <w:rPr>
            <w:rFonts w:ascii="Arial" w:eastAsia="Times New Roman" w:hAnsi="Arial" w:cs="Arial"/>
            <w:color w:val="000000"/>
          </w:rPr>
          <w:t>—</w:t>
        </w:r>
        <w:r w:rsidR="00FF126A" w:rsidRPr="00603648">
          <w:rPr>
            <w:rFonts w:ascii="Arial" w:eastAsia="Times New Roman" w:hAnsi="Arial" w:cs="Arial"/>
            <w:color w:val="000000"/>
          </w:rPr>
          <w:t xml:space="preserve"> </w:t>
        </w:r>
      </w:ins>
      <w:r w:rsidRPr="00603648">
        <w:rPr>
          <w:rFonts w:ascii="Arial" w:eastAsia="Times New Roman" w:hAnsi="Arial" w:cs="Arial"/>
          <w:color w:val="000000"/>
        </w:rPr>
        <w:t>choosing the second week of February</w:t>
      </w:r>
      <w:del w:id="11" w:author="Adams, Daralyn" w:date="2020-01-28T15:12:00Z">
        <w:r w:rsidRPr="00603648" w:rsidDel="00AA11EC">
          <w:rPr>
            <w:rFonts w:ascii="Arial" w:eastAsia="Times New Roman" w:hAnsi="Arial" w:cs="Arial"/>
            <w:color w:val="000000"/>
          </w:rPr>
          <w:delText>,</w:delText>
        </w:r>
      </w:del>
      <w:r w:rsidRPr="00603648">
        <w:rPr>
          <w:rFonts w:ascii="Arial" w:eastAsia="Times New Roman" w:hAnsi="Arial" w:cs="Arial"/>
          <w:color w:val="000000"/>
        </w:rPr>
        <w:t xml:space="preserve"> to coincide with the birthdays of Abraham Lincoln and Frederick Douglass. The event inspired schools and communities nationwide to organize local celebrations, establish history clubs and host performances and lectures.</w:t>
      </w:r>
    </w:p>
    <w:p w14:paraId="0DC20C00" w14:textId="77777777" w:rsidR="00603648" w:rsidRPr="00603648" w:rsidRDefault="00603648" w:rsidP="00603648">
      <w:pPr>
        <w:jc w:val="center"/>
        <w:rPr>
          <w:rFonts w:ascii="Calibri" w:eastAsia="Times New Roman" w:hAnsi="Calibri" w:cs="Times New Roman"/>
          <w:color w:val="000000"/>
        </w:rPr>
      </w:pPr>
      <w:r w:rsidRPr="00603648">
        <w:rPr>
          <w:rFonts w:ascii="Arial" w:eastAsia="Times New Roman" w:hAnsi="Arial" w:cs="Arial"/>
          <w:color w:val="000000"/>
        </w:rPr>
        <w:t> </w:t>
      </w:r>
    </w:p>
    <w:p w14:paraId="685313E5" w14:textId="7D1E75C4" w:rsidR="00603648" w:rsidRPr="00603648" w:rsidRDefault="00603648" w:rsidP="00603648">
      <w:pPr>
        <w:jc w:val="center"/>
        <w:rPr>
          <w:rFonts w:ascii="Calibri" w:eastAsia="Times New Roman" w:hAnsi="Calibri" w:cs="Times New Roman"/>
          <w:color w:val="000000"/>
        </w:rPr>
      </w:pPr>
      <w:r w:rsidRPr="00603648">
        <w:rPr>
          <w:rFonts w:ascii="Arial" w:eastAsia="Times New Roman" w:hAnsi="Arial" w:cs="Arial"/>
          <w:color w:val="000000"/>
        </w:rPr>
        <w:t>By the late 1960</w:t>
      </w:r>
      <w:del w:id="12" w:author="Adams, Daralyn" w:date="2020-01-28T15:12:00Z">
        <w:r w:rsidRPr="00603648" w:rsidDel="00AA11EC">
          <w:rPr>
            <w:rFonts w:ascii="Arial" w:eastAsia="Times New Roman" w:hAnsi="Arial" w:cs="Arial"/>
            <w:color w:val="000000"/>
          </w:rPr>
          <w:delText>’</w:delText>
        </w:r>
      </w:del>
      <w:r w:rsidRPr="00603648">
        <w:rPr>
          <w:rFonts w:ascii="Arial" w:eastAsia="Times New Roman" w:hAnsi="Arial" w:cs="Arial"/>
          <w:color w:val="000000"/>
        </w:rPr>
        <w:t xml:space="preserve">s, thanks in part to the civil rights movement and a growing awareness of black identity, </w:t>
      </w:r>
      <w:del w:id="13" w:author="Adams, Daralyn" w:date="2020-01-28T17:40:00Z">
        <w:r w:rsidRPr="00603648" w:rsidDel="00FF126A">
          <w:rPr>
            <w:rFonts w:ascii="Arial" w:eastAsia="Times New Roman" w:hAnsi="Arial" w:cs="Arial"/>
            <w:color w:val="000000"/>
          </w:rPr>
          <w:delText xml:space="preserve">it </w:delText>
        </w:r>
      </w:del>
      <w:ins w:id="14" w:author="Adams, Daralyn" w:date="2020-01-28T17:40:00Z">
        <w:r w:rsidR="00FF126A">
          <w:rPr>
            <w:rFonts w:ascii="Arial" w:eastAsia="Times New Roman" w:hAnsi="Arial" w:cs="Arial"/>
            <w:color w:val="000000"/>
          </w:rPr>
          <w:t>the week</w:t>
        </w:r>
        <w:r w:rsidR="00FF126A" w:rsidRPr="00603648">
          <w:rPr>
            <w:rFonts w:ascii="Arial" w:eastAsia="Times New Roman" w:hAnsi="Arial" w:cs="Arial"/>
            <w:color w:val="000000"/>
          </w:rPr>
          <w:t xml:space="preserve"> </w:t>
        </w:r>
      </w:ins>
      <w:r w:rsidRPr="00603648">
        <w:rPr>
          <w:rFonts w:ascii="Arial" w:eastAsia="Times New Roman" w:hAnsi="Arial" w:cs="Arial"/>
          <w:color w:val="000000"/>
        </w:rPr>
        <w:t>had evolved into Black History Month. President Gerald Ford officially recognized Black History Month in 1976, calling upon the public to “seize the opportunity to honor the too-often neglected accomplishments of black Americans in ever</w:t>
      </w:r>
      <w:ins w:id="15" w:author="Adams, Daralyn" w:date="2020-01-28T15:13:00Z">
        <w:r w:rsidR="00AA11EC">
          <w:rPr>
            <w:rFonts w:ascii="Arial" w:eastAsia="Times New Roman" w:hAnsi="Arial" w:cs="Arial"/>
            <w:color w:val="000000"/>
          </w:rPr>
          <w:t>y</w:t>
        </w:r>
      </w:ins>
      <w:r w:rsidRPr="00603648">
        <w:rPr>
          <w:rFonts w:ascii="Arial" w:eastAsia="Times New Roman" w:hAnsi="Arial" w:cs="Arial"/>
          <w:color w:val="000000"/>
        </w:rPr>
        <w:t xml:space="preserve"> area of endeavor throughout our history.”</w:t>
      </w:r>
    </w:p>
    <w:p w14:paraId="562F255C" w14:textId="77777777" w:rsidR="00603648" w:rsidRPr="00603648" w:rsidRDefault="00603648" w:rsidP="00603648">
      <w:pPr>
        <w:jc w:val="center"/>
        <w:rPr>
          <w:rFonts w:ascii="Calibri" w:eastAsia="Times New Roman" w:hAnsi="Calibri" w:cs="Times New Roman"/>
          <w:color w:val="000000"/>
        </w:rPr>
      </w:pPr>
      <w:r w:rsidRPr="00603648">
        <w:rPr>
          <w:rFonts w:ascii="Arial" w:eastAsia="Times New Roman" w:hAnsi="Arial" w:cs="Arial"/>
          <w:color w:val="000000"/>
        </w:rPr>
        <w:t> </w:t>
      </w:r>
    </w:p>
    <w:p w14:paraId="69B92D36" w14:textId="4598821D" w:rsidR="00603648" w:rsidRPr="00603648" w:rsidRDefault="00603648" w:rsidP="00805660">
      <w:pPr>
        <w:rPr>
          <w:rFonts w:ascii="Calibri" w:eastAsia="Times New Roman" w:hAnsi="Calibri" w:cs="Times New Roman"/>
          <w:color w:val="000000"/>
        </w:rPr>
        <w:pPrChange w:id="16" w:author="Adams, Daralyn" w:date="2020-01-28T17:26:00Z">
          <w:pPr>
            <w:jc w:val="center"/>
          </w:pPr>
        </w:pPrChange>
      </w:pPr>
      <w:r w:rsidRPr="00603648">
        <w:rPr>
          <w:rFonts w:ascii="Arial" w:eastAsia="Times New Roman" w:hAnsi="Arial" w:cs="Arial"/>
          <w:color w:val="000000"/>
        </w:rPr>
        <w:t>There are many events all over the country you can take part in to celebrate Black History Month. In Los Angeles, you can check out the </w:t>
      </w:r>
      <w:del w:id="17" w:author="Adams, Daralyn" w:date="2020-01-28T17:21:00Z">
        <w:r w:rsidRPr="00603648" w:rsidDel="0048266E">
          <w:rPr>
            <w:rFonts w:ascii="Arial" w:eastAsia="Times New Roman" w:hAnsi="Arial" w:cs="Arial"/>
            <w:color w:val="000000"/>
          </w:rPr>
          <w:fldChar w:fldCharType="begin"/>
        </w:r>
        <w:r w:rsidRPr="00603648" w:rsidDel="0048266E">
          <w:rPr>
            <w:rFonts w:ascii="Arial" w:eastAsia="Times New Roman" w:hAnsi="Arial" w:cs="Arial"/>
            <w:color w:val="000000"/>
          </w:rPr>
          <w:delInstrText xml:space="preserve"> HYPERLINK "https://www.events.starinc.org/africanart" </w:delInstrText>
        </w:r>
        <w:r w:rsidRPr="00603648" w:rsidDel="0048266E">
          <w:rPr>
            <w:rFonts w:ascii="Arial" w:eastAsia="Times New Roman" w:hAnsi="Arial" w:cs="Arial"/>
            <w:color w:val="000000"/>
          </w:rPr>
          <w:fldChar w:fldCharType="separate"/>
        </w:r>
        <w:r w:rsidRPr="00603648" w:rsidDel="0048266E">
          <w:rPr>
            <w:rFonts w:ascii="Arial" w:eastAsia="Times New Roman" w:hAnsi="Arial" w:cs="Arial"/>
            <w:color w:val="954F72"/>
            <w:u w:val="single"/>
          </w:rPr>
          <w:delText>1</w:delText>
        </w:r>
        <w:r w:rsidRPr="00603648" w:rsidDel="0048266E">
          <w:rPr>
            <w:rFonts w:ascii="Arial" w:eastAsia="Times New Roman" w:hAnsi="Arial" w:cs="Arial"/>
            <w:color w:val="954F72"/>
            <w:u w:val="single"/>
          </w:rPr>
          <w:delText>9</w:delText>
        </w:r>
        <w:r w:rsidRPr="00603648" w:rsidDel="0048266E">
          <w:rPr>
            <w:rFonts w:ascii="Arial" w:eastAsia="Times New Roman" w:hAnsi="Arial" w:cs="Arial"/>
            <w:color w:val="954F72"/>
            <w:u w:val="single"/>
            <w:vertAlign w:val="superscript"/>
          </w:rPr>
          <w:delText>t</w:delText>
        </w:r>
        <w:r w:rsidRPr="00603648" w:rsidDel="0048266E">
          <w:rPr>
            <w:rFonts w:ascii="Arial" w:eastAsia="Times New Roman" w:hAnsi="Arial" w:cs="Arial"/>
            <w:color w:val="954F72"/>
            <w:u w:val="single"/>
            <w:vertAlign w:val="superscript"/>
          </w:rPr>
          <w:delText>h</w:delText>
        </w:r>
        <w:r w:rsidRPr="00603648" w:rsidDel="0048266E">
          <w:rPr>
            <w:rFonts w:ascii="Arial" w:eastAsia="Times New Roman" w:hAnsi="Arial" w:cs="Arial"/>
            <w:color w:val="954F72"/>
          </w:rPr>
          <w:delText> </w:delText>
        </w:r>
        <w:r w:rsidRPr="00603648" w:rsidDel="0048266E">
          <w:rPr>
            <w:rFonts w:ascii="Arial" w:eastAsia="Times New Roman" w:hAnsi="Arial" w:cs="Arial"/>
            <w:color w:val="954F72"/>
            <w:u w:val="single"/>
          </w:rPr>
          <w:delText>annual African-America</w:delText>
        </w:r>
        <w:r w:rsidRPr="00603648" w:rsidDel="0048266E">
          <w:rPr>
            <w:rFonts w:ascii="Arial" w:eastAsia="Times New Roman" w:hAnsi="Arial" w:cs="Arial"/>
            <w:color w:val="954F72"/>
            <w:u w:val="single"/>
          </w:rPr>
          <w:delText>n</w:delText>
        </w:r>
        <w:r w:rsidRPr="00603648" w:rsidDel="0048266E">
          <w:rPr>
            <w:rFonts w:ascii="Arial" w:eastAsia="Times New Roman" w:hAnsi="Arial" w:cs="Arial"/>
            <w:color w:val="954F72"/>
            <w:u w:val="single"/>
          </w:rPr>
          <w:delText xml:space="preserve"> Art Festival</w:delText>
        </w:r>
        <w:r w:rsidRPr="00603648" w:rsidDel="0048266E">
          <w:rPr>
            <w:rFonts w:ascii="Arial" w:eastAsia="Times New Roman" w:hAnsi="Arial" w:cs="Arial"/>
            <w:color w:val="000000"/>
          </w:rPr>
          <w:fldChar w:fldCharType="end"/>
        </w:r>
      </w:del>
      <w:ins w:id="18" w:author="Adams, Daralyn" w:date="2020-01-28T17:21:00Z">
        <w:r w:rsidR="0048266E" w:rsidRPr="00603648">
          <w:rPr>
            <w:rFonts w:ascii="Arial" w:eastAsia="Times New Roman" w:hAnsi="Arial" w:cs="Arial"/>
            <w:color w:val="000000"/>
          </w:rPr>
          <w:fldChar w:fldCharType="begin"/>
        </w:r>
        <w:r w:rsidR="0048266E" w:rsidRPr="00603648">
          <w:rPr>
            <w:rFonts w:ascii="Arial" w:eastAsia="Times New Roman" w:hAnsi="Arial" w:cs="Arial"/>
            <w:color w:val="000000"/>
          </w:rPr>
          <w:instrText xml:space="preserve"> HYPERLINK "https://www.events.starinc.org/africanart" </w:instrText>
        </w:r>
        <w:r w:rsidR="0048266E" w:rsidRPr="00603648">
          <w:rPr>
            <w:rFonts w:ascii="Arial" w:eastAsia="Times New Roman" w:hAnsi="Arial" w:cs="Arial"/>
            <w:color w:val="000000"/>
          </w:rPr>
          <w:fldChar w:fldCharType="separate"/>
        </w:r>
        <w:r w:rsidR="0048266E">
          <w:rPr>
            <w:rFonts w:ascii="Arial" w:eastAsia="Times New Roman" w:hAnsi="Arial" w:cs="Arial"/>
            <w:color w:val="954F72"/>
            <w:u w:val="single"/>
          </w:rPr>
          <w:t>20</w:t>
        </w:r>
        <w:r w:rsidR="0048266E" w:rsidRPr="00603648">
          <w:rPr>
            <w:rFonts w:ascii="Arial" w:eastAsia="Times New Roman" w:hAnsi="Arial" w:cs="Arial"/>
            <w:color w:val="954F72"/>
            <w:u w:val="single"/>
            <w:vertAlign w:val="superscript"/>
          </w:rPr>
          <w:t>th</w:t>
        </w:r>
        <w:r w:rsidR="0048266E" w:rsidRPr="00603648">
          <w:rPr>
            <w:rFonts w:ascii="Arial" w:eastAsia="Times New Roman" w:hAnsi="Arial" w:cs="Arial"/>
            <w:color w:val="954F72"/>
          </w:rPr>
          <w:t> </w:t>
        </w:r>
        <w:r w:rsidR="0048266E" w:rsidRPr="00603648">
          <w:rPr>
            <w:rFonts w:ascii="Arial" w:eastAsia="Times New Roman" w:hAnsi="Arial" w:cs="Arial"/>
            <w:color w:val="954F72"/>
            <w:u w:val="single"/>
          </w:rPr>
          <w:t>annual African-American Art Festival</w:t>
        </w:r>
        <w:r w:rsidR="0048266E" w:rsidRPr="00603648">
          <w:rPr>
            <w:rFonts w:ascii="Arial" w:eastAsia="Times New Roman" w:hAnsi="Arial" w:cs="Arial"/>
            <w:color w:val="000000"/>
          </w:rPr>
          <w:fldChar w:fldCharType="end"/>
        </w:r>
      </w:ins>
      <w:ins w:id="19" w:author="Adams, Daralyn" w:date="2020-01-28T17:22:00Z">
        <w:r w:rsidR="00805660">
          <w:rPr>
            <w:rFonts w:ascii="Arial" w:eastAsia="Times New Roman" w:hAnsi="Arial" w:cs="Arial"/>
            <w:color w:val="000000"/>
          </w:rPr>
          <w:t>, which</w:t>
        </w:r>
      </w:ins>
      <w:del w:id="20" w:author="Adams, Daralyn" w:date="2020-01-28T17:22:00Z">
        <w:r w:rsidRPr="00603648" w:rsidDel="00805660">
          <w:rPr>
            <w:rFonts w:ascii="Arial" w:eastAsia="Times New Roman" w:hAnsi="Arial" w:cs="Arial"/>
            <w:color w:val="000000"/>
          </w:rPr>
          <w:delText> that</w:delText>
        </w:r>
      </w:del>
      <w:r w:rsidRPr="00603648">
        <w:rPr>
          <w:rFonts w:ascii="Arial" w:eastAsia="Times New Roman" w:hAnsi="Arial" w:cs="Arial"/>
          <w:color w:val="000000"/>
        </w:rPr>
        <w:t xml:space="preserve"> includes a free</w:t>
      </w:r>
      <w:del w:id="21" w:author="Adams, Daralyn" w:date="2020-01-28T17:40:00Z">
        <w:r w:rsidRPr="00603648" w:rsidDel="00FF126A">
          <w:rPr>
            <w:rFonts w:ascii="Arial" w:eastAsia="Times New Roman" w:hAnsi="Arial" w:cs="Arial"/>
            <w:color w:val="000000"/>
          </w:rPr>
          <w:delText>,</w:delText>
        </w:r>
      </w:del>
      <w:r w:rsidRPr="00603648">
        <w:rPr>
          <w:rFonts w:ascii="Arial" w:eastAsia="Times New Roman" w:hAnsi="Arial" w:cs="Arial"/>
          <w:color w:val="000000"/>
        </w:rPr>
        <w:t xml:space="preserve"> outdoor festival with live entertainment, children’s art exhibits and more! In Dallas, you can check out </w:t>
      </w:r>
      <w:ins w:id="22" w:author="Adams, Daralyn" w:date="2020-01-28T17:42:00Z">
        <w:r w:rsidR="00FF126A">
          <w:rPr>
            <w:rFonts w:ascii="Arial" w:eastAsia="Times New Roman" w:hAnsi="Arial" w:cs="Arial"/>
            <w:color w:val="000000"/>
          </w:rPr>
          <w:t>a</w:t>
        </w:r>
      </w:ins>
      <w:del w:id="23" w:author="Adams, Daralyn" w:date="2020-01-28T17:42:00Z">
        <w:r w:rsidRPr="00603648" w:rsidDel="00FF126A">
          <w:rPr>
            <w:rFonts w:ascii="Arial" w:eastAsia="Times New Roman" w:hAnsi="Arial" w:cs="Arial"/>
            <w:color w:val="000000"/>
          </w:rPr>
          <w:delText>the</w:delText>
        </w:r>
      </w:del>
      <w:r w:rsidRPr="00603648">
        <w:rPr>
          <w:rFonts w:ascii="Arial" w:eastAsia="Times New Roman" w:hAnsi="Arial" w:cs="Arial"/>
          <w:color w:val="000000"/>
        </w:rPr>
        <w:t xml:space="preserve"> performance of </w:t>
      </w:r>
      <w:r w:rsidRPr="00603648">
        <w:rPr>
          <w:rFonts w:ascii="Arial" w:eastAsia="Times New Roman" w:hAnsi="Arial" w:cs="Arial"/>
          <w:color w:val="000000"/>
        </w:rPr>
        <w:fldChar w:fldCharType="begin"/>
      </w:r>
      <w:r w:rsidRPr="00603648">
        <w:rPr>
          <w:rFonts w:ascii="Arial" w:eastAsia="Times New Roman" w:hAnsi="Arial" w:cs="Arial"/>
          <w:color w:val="000000"/>
        </w:rPr>
        <w:instrText xml:space="preserve"> HYPERLINK "https://www.eventbrite.com/e/remembering-black-dallas-a-living-museum-play-tickets-88521469097?aff=ebdssbdestsearch" </w:instrText>
      </w:r>
      <w:r w:rsidRPr="00603648">
        <w:rPr>
          <w:rFonts w:ascii="Arial" w:eastAsia="Times New Roman" w:hAnsi="Arial" w:cs="Arial"/>
          <w:color w:val="000000"/>
        </w:rPr>
        <w:fldChar w:fldCharType="separate"/>
      </w:r>
      <w:r w:rsidRPr="00603648">
        <w:rPr>
          <w:rFonts w:ascii="Arial" w:eastAsia="Times New Roman" w:hAnsi="Arial" w:cs="Arial"/>
          <w:color w:val="954F72"/>
          <w:u w:val="single"/>
        </w:rPr>
        <w:t>“Rememb</w:t>
      </w:r>
      <w:r w:rsidRPr="00603648">
        <w:rPr>
          <w:rFonts w:ascii="Arial" w:eastAsia="Times New Roman" w:hAnsi="Arial" w:cs="Arial"/>
          <w:color w:val="954F72"/>
          <w:u w:val="single"/>
        </w:rPr>
        <w:t>e</w:t>
      </w:r>
      <w:r w:rsidRPr="00603648">
        <w:rPr>
          <w:rFonts w:ascii="Arial" w:eastAsia="Times New Roman" w:hAnsi="Arial" w:cs="Arial"/>
          <w:color w:val="954F72"/>
          <w:u w:val="single"/>
        </w:rPr>
        <w:t xml:space="preserve">ring </w:t>
      </w:r>
      <w:r w:rsidRPr="00603648">
        <w:rPr>
          <w:rFonts w:ascii="Arial" w:eastAsia="Times New Roman" w:hAnsi="Arial" w:cs="Arial"/>
          <w:color w:val="954F72"/>
          <w:u w:val="single"/>
        </w:rPr>
        <w:t>B</w:t>
      </w:r>
      <w:r w:rsidRPr="00603648">
        <w:rPr>
          <w:rFonts w:ascii="Arial" w:eastAsia="Times New Roman" w:hAnsi="Arial" w:cs="Arial"/>
          <w:color w:val="954F72"/>
          <w:u w:val="single"/>
        </w:rPr>
        <w:t xml:space="preserve">lack Dallas: </w:t>
      </w:r>
      <w:r w:rsidRPr="00603648">
        <w:rPr>
          <w:rFonts w:ascii="Arial" w:eastAsia="Times New Roman" w:hAnsi="Arial" w:cs="Arial"/>
          <w:color w:val="954F72"/>
          <w:u w:val="single"/>
        </w:rPr>
        <w:t>A</w:t>
      </w:r>
      <w:r w:rsidRPr="00603648">
        <w:rPr>
          <w:rFonts w:ascii="Arial" w:eastAsia="Times New Roman" w:hAnsi="Arial" w:cs="Arial"/>
          <w:color w:val="954F72"/>
          <w:u w:val="single"/>
        </w:rPr>
        <w:t xml:space="preserve"> Living Museum Play</w:t>
      </w:r>
      <w:del w:id="24" w:author="Adams, Daralyn" w:date="2020-01-28T17:22:00Z">
        <w:r w:rsidRPr="00603648" w:rsidDel="00805660">
          <w:rPr>
            <w:rFonts w:ascii="Arial" w:eastAsia="Times New Roman" w:hAnsi="Arial" w:cs="Arial"/>
            <w:color w:val="954F72"/>
            <w:u w:val="single"/>
          </w:rPr>
          <w:delText>,</w:delText>
        </w:r>
      </w:del>
      <w:r w:rsidRPr="00603648">
        <w:rPr>
          <w:rFonts w:ascii="Arial" w:eastAsia="Times New Roman" w:hAnsi="Arial" w:cs="Arial"/>
          <w:color w:val="954F72"/>
          <w:u w:val="single"/>
        </w:rPr>
        <w:t>”</w:t>
      </w:r>
      <w:r w:rsidRPr="00603648">
        <w:rPr>
          <w:rFonts w:ascii="Arial" w:eastAsia="Times New Roman" w:hAnsi="Arial" w:cs="Arial"/>
          <w:color w:val="000000"/>
        </w:rPr>
        <w:fldChar w:fldCharType="end"/>
      </w:r>
      <w:r w:rsidRPr="00603648">
        <w:rPr>
          <w:rFonts w:ascii="Arial" w:eastAsia="Times New Roman" w:hAnsi="Arial" w:cs="Arial"/>
          <w:color w:val="000000"/>
        </w:rPr>
        <w:t xml:space="preserve"> about a few </w:t>
      </w:r>
      <w:ins w:id="25" w:author="Adams, Daralyn" w:date="2020-01-28T17:25:00Z">
        <w:r w:rsidR="00805660">
          <w:rPr>
            <w:rFonts w:ascii="Arial" w:eastAsia="Times New Roman" w:hAnsi="Arial" w:cs="Arial"/>
            <w:color w:val="000000"/>
          </w:rPr>
          <w:t>“</w:t>
        </w:r>
      </w:ins>
      <w:del w:id="26" w:author="Adams, Daralyn" w:date="2020-01-28T17:25:00Z">
        <w:r w:rsidRPr="00603648" w:rsidDel="00805660">
          <w:rPr>
            <w:rFonts w:ascii="Arial" w:eastAsia="Times New Roman" w:hAnsi="Arial" w:cs="Arial"/>
            <w:color w:val="000000"/>
          </w:rPr>
          <w:delText xml:space="preserve">everyday </w:delText>
        </w:r>
      </w:del>
      <w:r w:rsidRPr="00603648">
        <w:rPr>
          <w:rFonts w:ascii="Arial" w:eastAsia="Times New Roman" w:hAnsi="Arial" w:cs="Arial"/>
          <w:color w:val="000000"/>
        </w:rPr>
        <w:t>ordinary yet extraordinary</w:t>
      </w:r>
      <w:ins w:id="27" w:author="Adams, Daralyn" w:date="2020-01-28T17:25:00Z">
        <w:r w:rsidR="00805660">
          <w:rPr>
            <w:rFonts w:ascii="Arial" w:eastAsia="Times New Roman" w:hAnsi="Arial" w:cs="Arial"/>
            <w:color w:val="000000"/>
          </w:rPr>
          <w:t>”</w:t>
        </w:r>
      </w:ins>
      <w:r w:rsidRPr="00603648">
        <w:rPr>
          <w:rFonts w:ascii="Arial" w:eastAsia="Times New Roman" w:hAnsi="Arial" w:cs="Arial"/>
          <w:color w:val="000000"/>
        </w:rPr>
        <w:t xml:space="preserve"> local African</w:t>
      </w:r>
      <w:ins w:id="28" w:author="Adams, Daralyn" w:date="2020-01-28T17:24:00Z">
        <w:r w:rsidR="00805660">
          <w:rPr>
            <w:rFonts w:ascii="Arial" w:eastAsia="Times New Roman" w:hAnsi="Arial" w:cs="Arial"/>
            <w:color w:val="000000"/>
          </w:rPr>
          <w:t xml:space="preserve"> </w:t>
        </w:r>
      </w:ins>
      <w:del w:id="29" w:author="Adams, Daralyn" w:date="2020-01-28T17:24:00Z">
        <w:r w:rsidRPr="00603648" w:rsidDel="00805660">
          <w:rPr>
            <w:rFonts w:ascii="Arial" w:eastAsia="Times New Roman" w:hAnsi="Arial" w:cs="Arial"/>
            <w:color w:val="000000"/>
          </w:rPr>
          <w:delText>-</w:delText>
        </w:r>
      </w:del>
      <w:r w:rsidRPr="00603648">
        <w:rPr>
          <w:rFonts w:ascii="Arial" w:eastAsia="Times New Roman" w:hAnsi="Arial" w:cs="Arial"/>
          <w:color w:val="000000"/>
        </w:rPr>
        <w:t xml:space="preserve">Americans </w:t>
      </w:r>
      <w:del w:id="30" w:author="Adams, Daralyn" w:date="2020-01-28T17:25:00Z">
        <w:r w:rsidRPr="00603648" w:rsidDel="00805660">
          <w:rPr>
            <w:rFonts w:ascii="Arial" w:eastAsia="Times New Roman" w:hAnsi="Arial" w:cs="Arial"/>
            <w:color w:val="000000"/>
          </w:rPr>
          <w:delText>of Dallas by telling their story</w:delText>
        </w:r>
      </w:del>
      <w:ins w:id="31" w:author="Adams, Daralyn" w:date="2020-01-28T17:25:00Z">
        <w:r w:rsidR="00805660">
          <w:rPr>
            <w:rFonts w:ascii="Arial" w:eastAsia="Times New Roman" w:hAnsi="Arial" w:cs="Arial"/>
            <w:color w:val="000000"/>
          </w:rPr>
          <w:t xml:space="preserve">who </w:t>
        </w:r>
      </w:ins>
      <w:ins w:id="32" w:author="Adams, Daralyn" w:date="2020-01-28T17:26:00Z">
        <w:r w:rsidR="00805660">
          <w:rPr>
            <w:rFonts w:ascii="Arial" w:eastAsia="Times New Roman" w:hAnsi="Arial" w:cs="Arial"/>
            <w:color w:val="000000"/>
          </w:rPr>
          <w:t>show what life was</w:t>
        </w:r>
      </w:ins>
      <w:ins w:id="33" w:author="Adams, Daralyn" w:date="2020-01-28T17:25:00Z">
        <w:r w:rsidR="00805660">
          <w:rPr>
            <w:rFonts w:ascii="Arial" w:eastAsia="Times New Roman" w:hAnsi="Arial" w:cs="Arial"/>
            <w:color w:val="000000"/>
          </w:rPr>
          <w:t xml:space="preserve"> like </w:t>
        </w:r>
      </w:ins>
      <w:ins w:id="34" w:author="Adams, Daralyn" w:date="2020-01-28T17:26:00Z">
        <w:r w:rsidR="00805660">
          <w:rPr>
            <w:rFonts w:ascii="Arial" w:eastAsia="Times New Roman" w:hAnsi="Arial" w:cs="Arial"/>
            <w:color w:val="000000"/>
          </w:rPr>
          <w:t xml:space="preserve">in the </w:t>
        </w:r>
      </w:ins>
      <w:ins w:id="35" w:author="Adams, Daralyn" w:date="2020-01-28T17:25:00Z">
        <w:r w:rsidR="00805660" w:rsidRPr="00805660">
          <w:rPr>
            <w:rFonts w:ascii="Helvetica Neue" w:eastAsia="Times New Roman" w:hAnsi="Helvetica Neue" w:cs="Times New Roman"/>
            <w:color w:val="6F7287"/>
            <w:spacing w:val="8"/>
            <w:shd w:val="clear" w:color="auto" w:fill="FFFFFF"/>
          </w:rPr>
          <w:t>late1800s</w:t>
        </w:r>
      </w:ins>
      <w:ins w:id="36" w:author="Adams, Daralyn" w:date="2020-01-28T17:26:00Z">
        <w:r w:rsidR="00805660">
          <w:rPr>
            <w:rFonts w:ascii="Helvetica Neue" w:eastAsia="Times New Roman" w:hAnsi="Helvetica Neue" w:cs="Times New Roman"/>
            <w:color w:val="6F7287"/>
            <w:spacing w:val="8"/>
            <w:shd w:val="clear" w:color="auto" w:fill="FFFFFF"/>
          </w:rPr>
          <w:t xml:space="preserve"> to</w:t>
        </w:r>
      </w:ins>
      <w:ins w:id="37" w:author="Adams, Daralyn" w:date="2020-01-28T17:25:00Z">
        <w:r w:rsidR="00805660" w:rsidRPr="00805660">
          <w:rPr>
            <w:rFonts w:ascii="Helvetica Neue" w:eastAsia="Times New Roman" w:hAnsi="Helvetica Neue" w:cs="Times New Roman"/>
            <w:color w:val="6F7287"/>
            <w:spacing w:val="8"/>
            <w:shd w:val="clear" w:color="auto" w:fill="FFFFFF"/>
          </w:rPr>
          <w:t>1960s. </w:t>
        </w:r>
      </w:ins>
      <w:del w:id="38" w:author="Adams, Daralyn" w:date="2020-01-28T17:26:00Z">
        <w:r w:rsidRPr="00603648" w:rsidDel="00805660">
          <w:rPr>
            <w:rFonts w:ascii="Arial" w:eastAsia="Times New Roman" w:hAnsi="Arial" w:cs="Arial"/>
            <w:color w:val="000000"/>
          </w:rPr>
          <w:delText xml:space="preserve">. </w:delText>
        </w:r>
      </w:del>
      <w:r w:rsidRPr="00603648">
        <w:rPr>
          <w:rFonts w:ascii="Arial" w:eastAsia="Times New Roman" w:hAnsi="Arial" w:cs="Arial"/>
          <w:color w:val="000000"/>
        </w:rPr>
        <w:t xml:space="preserve">In New York, you can join New Yorkers, foodies, culture enthusiasts and world travelers as they come out and  support entrepreneurs from all over the </w:t>
      </w:r>
      <w:ins w:id="39" w:author="Adams, Daralyn" w:date="2020-01-28T17:28:00Z">
        <w:r w:rsidR="00805660">
          <w:rPr>
            <w:rFonts w:ascii="Arial" w:eastAsia="Times New Roman" w:hAnsi="Arial" w:cs="Arial"/>
            <w:color w:val="000000"/>
          </w:rPr>
          <w:t>d</w:t>
        </w:r>
      </w:ins>
      <w:del w:id="40" w:author="Adams, Daralyn" w:date="2020-01-28T17:28:00Z">
        <w:r w:rsidRPr="00603648" w:rsidDel="00805660">
          <w:rPr>
            <w:rFonts w:ascii="Arial" w:eastAsia="Times New Roman" w:hAnsi="Arial" w:cs="Arial"/>
            <w:color w:val="000000"/>
          </w:rPr>
          <w:delText>D</w:delText>
        </w:r>
      </w:del>
      <w:r w:rsidRPr="00603648">
        <w:rPr>
          <w:rFonts w:ascii="Arial" w:eastAsia="Times New Roman" w:hAnsi="Arial" w:cs="Arial"/>
          <w:color w:val="000000"/>
        </w:rPr>
        <w:t>iaspora in a festival environment at the </w:t>
      </w:r>
      <w:r w:rsidRPr="00603648">
        <w:rPr>
          <w:rFonts w:ascii="Arial" w:eastAsia="Times New Roman" w:hAnsi="Arial" w:cs="Arial"/>
          <w:color w:val="000000"/>
        </w:rPr>
        <w:fldChar w:fldCharType="begin"/>
      </w:r>
      <w:r w:rsidRPr="00603648">
        <w:rPr>
          <w:rFonts w:ascii="Arial" w:eastAsia="Times New Roman" w:hAnsi="Arial" w:cs="Arial"/>
          <w:color w:val="000000"/>
        </w:rPr>
        <w:instrText xml:space="preserve"> HYPERLINK "https://www.eventbrite.com/e/african-popup-festival-2020-shopeatdanceconnect-tickets-87523064843?aff=ebdssbdestsearch" </w:instrText>
      </w:r>
      <w:r w:rsidRPr="00603648">
        <w:rPr>
          <w:rFonts w:ascii="Arial" w:eastAsia="Times New Roman" w:hAnsi="Arial" w:cs="Arial"/>
          <w:color w:val="000000"/>
        </w:rPr>
        <w:fldChar w:fldCharType="separate"/>
      </w:r>
      <w:r w:rsidRPr="00603648">
        <w:rPr>
          <w:rFonts w:ascii="Arial" w:eastAsia="Times New Roman" w:hAnsi="Arial" w:cs="Arial"/>
          <w:color w:val="954F72"/>
          <w:u w:val="single"/>
        </w:rPr>
        <w:t>Afric</w:t>
      </w:r>
      <w:r w:rsidRPr="00603648">
        <w:rPr>
          <w:rFonts w:ascii="Arial" w:eastAsia="Times New Roman" w:hAnsi="Arial" w:cs="Arial"/>
          <w:color w:val="954F72"/>
          <w:u w:val="single"/>
        </w:rPr>
        <w:t>a</w:t>
      </w:r>
      <w:r w:rsidRPr="00603648">
        <w:rPr>
          <w:rFonts w:ascii="Arial" w:eastAsia="Times New Roman" w:hAnsi="Arial" w:cs="Arial"/>
          <w:color w:val="954F72"/>
          <w:u w:val="single"/>
        </w:rPr>
        <w:t>n Pop</w:t>
      </w:r>
      <w:ins w:id="41" w:author="Adams, Daralyn" w:date="2020-01-28T17:29:00Z">
        <w:r w:rsidR="00805660">
          <w:rPr>
            <w:rFonts w:ascii="Arial" w:eastAsia="Times New Roman" w:hAnsi="Arial" w:cs="Arial"/>
            <w:color w:val="954F72"/>
            <w:u w:val="single"/>
          </w:rPr>
          <w:t>-</w:t>
        </w:r>
      </w:ins>
      <w:r w:rsidRPr="00603648">
        <w:rPr>
          <w:rFonts w:ascii="Arial" w:eastAsia="Times New Roman" w:hAnsi="Arial" w:cs="Arial"/>
          <w:color w:val="954F72"/>
          <w:u w:val="single"/>
        </w:rPr>
        <w:t>u</w:t>
      </w:r>
      <w:r w:rsidRPr="00603648">
        <w:rPr>
          <w:rFonts w:ascii="Arial" w:eastAsia="Times New Roman" w:hAnsi="Arial" w:cs="Arial"/>
          <w:color w:val="954F72"/>
          <w:u w:val="single"/>
        </w:rPr>
        <w:t>p Festival 2020</w:t>
      </w:r>
      <w:r w:rsidRPr="00603648">
        <w:rPr>
          <w:rFonts w:ascii="Arial" w:eastAsia="Times New Roman" w:hAnsi="Arial" w:cs="Arial"/>
          <w:color w:val="000000"/>
        </w:rPr>
        <w:fldChar w:fldCharType="end"/>
      </w:r>
      <w:r w:rsidRPr="00603648">
        <w:rPr>
          <w:rFonts w:ascii="Arial" w:eastAsia="Times New Roman" w:hAnsi="Arial" w:cs="Arial"/>
          <w:color w:val="000000"/>
        </w:rPr>
        <w:t xml:space="preserve">. Back on the </w:t>
      </w:r>
      <w:ins w:id="42" w:author="Adams, Daralyn" w:date="2020-01-28T17:31:00Z">
        <w:r w:rsidR="00805660">
          <w:rPr>
            <w:rFonts w:ascii="Arial" w:eastAsia="Times New Roman" w:hAnsi="Arial" w:cs="Arial"/>
            <w:color w:val="000000"/>
          </w:rPr>
          <w:t>W</w:t>
        </w:r>
      </w:ins>
      <w:del w:id="43" w:author="Adams, Daralyn" w:date="2020-01-28T17:31:00Z">
        <w:r w:rsidRPr="00603648" w:rsidDel="00805660">
          <w:rPr>
            <w:rFonts w:ascii="Arial" w:eastAsia="Times New Roman" w:hAnsi="Arial" w:cs="Arial"/>
            <w:color w:val="000000"/>
          </w:rPr>
          <w:delText>w</w:delText>
        </w:r>
      </w:del>
      <w:r w:rsidRPr="00603648">
        <w:rPr>
          <w:rFonts w:ascii="Arial" w:eastAsia="Times New Roman" w:hAnsi="Arial" w:cs="Arial"/>
          <w:color w:val="000000"/>
        </w:rPr>
        <w:t xml:space="preserve">est </w:t>
      </w:r>
      <w:ins w:id="44" w:author="Adams, Daralyn" w:date="2020-01-28T17:31:00Z">
        <w:r w:rsidR="00805660">
          <w:rPr>
            <w:rFonts w:ascii="Arial" w:eastAsia="Times New Roman" w:hAnsi="Arial" w:cs="Arial"/>
            <w:color w:val="000000"/>
          </w:rPr>
          <w:t>C</w:t>
        </w:r>
      </w:ins>
      <w:del w:id="45" w:author="Adams, Daralyn" w:date="2020-01-28T17:31:00Z">
        <w:r w:rsidRPr="00603648" w:rsidDel="00805660">
          <w:rPr>
            <w:rFonts w:ascii="Arial" w:eastAsia="Times New Roman" w:hAnsi="Arial" w:cs="Arial"/>
            <w:color w:val="000000"/>
          </w:rPr>
          <w:delText>c</w:delText>
        </w:r>
      </w:del>
      <w:r w:rsidRPr="00603648">
        <w:rPr>
          <w:rFonts w:ascii="Arial" w:eastAsia="Times New Roman" w:hAnsi="Arial" w:cs="Arial"/>
          <w:color w:val="000000"/>
        </w:rPr>
        <w:t>oast in San Francisco, you can check out the </w:t>
      </w:r>
      <w:r w:rsidRPr="00603648">
        <w:rPr>
          <w:rFonts w:ascii="Arial" w:eastAsia="Times New Roman" w:hAnsi="Arial" w:cs="Arial"/>
          <w:color w:val="000000"/>
        </w:rPr>
        <w:fldChar w:fldCharType="begin"/>
      </w:r>
      <w:r w:rsidRPr="00603648">
        <w:rPr>
          <w:rFonts w:ascii="Arial" w:eastAsia="Times New Roman" w:hAnsi="Arial" w:cs="Arial"/>
          <w:color w:val="000000"/>
        </w:rPr>
        <w:instrText xml:space="preserve"> HYPERLINK "https://generalassemb.ly/education/black-history-month-leaders-in-tech-breakfast/san-francisco/100131" </w:instrText>
      </w:r>
      <w:r w:rsidRPr="00603648">
        <w:rPr>
          <w:rFonts w:ascii="Arial" w:eastAsia="Times New Roman" w:hAnsi="Arial" w:cs="Arial"/>
          <w:color w:val="000000"/>
        </w:rPr>
        <w:fldChar w:fldCharType="separate"/>
      </w:r>
      <w:r w:rsidRPr="00603648">
        <w:rPr>
          <w:rFonts w:ascii="Arial" w:eastAsia="Times New Roman" w:hAnsi="Arial" w:cs="Arial"/>
          <w:color w:val="954F72"/>
          <w:u w:val="single"/>
        </w:rPr>
        <w:t>Black History M</w:t>
      </w:r>
      <w:r w:rsidRPr="00603648">
        <w:rPr>
          <w:rFonts w:ascii="Arial" w:eastAsia="Times New Roman" w:hAnsi="Arial" w:cs="Arial"/>
          <w:color w:val="954F72"/>
          <w:u w:val="single"/>
        </w:rPr>
        <w:t>o</w:t>
      </w:r>
      <w:r w:rsidRPr="00603648">
        <w:rPr>
          <w:rFonts w:ascii="Arial" w:eastAsia="Times New Roman" w:hAnsi="Arial" w:cs="Arial"/>
          <w:color w:val="954F72"/>
          <w:u w:val="single"/>
        </w:rPr>
        <w:t>nth: Leaders in Tech Breakfast</w:t>
      </w:r>
      <w:r w:rsidRPr="00603648">
        <w:rPr>
          <w:rFonts w:ascii="Arial" w:eastAsia="Times New Roman" w:hAnsi="Arial" w:cs="Arial"/>
          <w:color w:val="000000"/>
        </w:rPr>
        <w:fldChar w:fldCharType="end"/>
      </w:r>
      <w:r w:rsidRPr="00603648">
        <w:rPr>
          <w:rFonts w:ascii="Arial" w:eastAsia="Times New Roman" w:hAnsi="Arial" w:cs="Arial"/>
          <w:color w:val="000000"/>
        </w:rPr>
        <w:t xml:space="preserve"> where you can </w:t>
      </w:r>
      <w:del w:id="46" w:author="Adams, Daralyn" w:date="2020-01-28T17:32:00Z">
        <w:r w:rsidRPr="00603648" w:rsidDel="00805660">
          <w:rPr>
            <w:rFonts w:ascii="Arial" w:eastAsia="Times New Roman" w:hAnsi="Arial" w:cs="Arial"/>
            <w:color w:val="000000"/>
          </w:rPr>
          <w:delText>listen to</w:delText>
        </w:r>
      </w:del>
      <w:ins w:id="47" w:author="Adams, Daralyn" w:date="2020-01-28T17:32:00Z">
        <w:r w:rsidR="00805660">
          <w:rPr>
            <w:rFonts w:ascii="Arial" w:eastAsia="Times New Roman" w:hAnsi="Arial" w:cs="Arial"/>
            <w:color w:val="000000"/>
          </w:rPr>
          <w:t>attend a</w:t>
        </w:r>
      </w:ins>
      <w:r w:rsidRPr="00603648">
        <w:rPr>
          <w:rFonts w:ascii="Arial" w:eastAsia="Times New Roman" w:hAnsi="Arial" w:cs="Arial"/>
          <w:color w:val="000000"/>
        </w:rPr>
        <w:t xml:space="preserve"> panel discussion</w:t>
      </w:r>
      <w:ins w:id="48" w:author="Adams, Daralyn" w:date="2020-01-28T17:32:00Z">
        <w:r w:rsidR="00805660">
          <w:rPr>
            <w:rFonts w:ascii="Arial" w:eastAsia="Times New Roman" w:hAnsi="Arial" w:cs="Arial"/>
            <w:color w:val="000000"/>
          </w:rPr>
          <w:t xml:space="preserve"> and </w:t>
        </w:r>
      </w:ins>
      <w:del w:id="49" w:author="Adams, Daralyn" w:date="2020-01-28T17:32:00Z">
        <w:r w:rsidRPr="00603648" w:rsidDel="00805660">
          <w:rPr>
            <w:rFonts w:ascii="Arial" w:eastAsia="Times New Roman" w:hAnsi="Arial" w:cs="Arial"/>
            <w:color w:val="000000"/>
          </w:rPr>
          <w:delText>/</w:delText>
        </w:r>
      </w:del>
      <w:r w:rsidRPr="00603648">
        <w:rPr>
          <w:rFonts w:ascii="Arial" w:eastAsia="Times New Roman" w:hAnsi="Arial" w:cs="Arial"/>
          <w:color w:val="000000"/>
        </w:rPr>
        <w:t>Q&amp;A featuring black professionals who work in the tech sphere. Lastly, in Chicago, you can enjoy the </w:t>
      </w:r>
      <w:r w:rsidRPr="00603648">
        <w:rPr>
          <w:rFonts w:ascii="Arial" w:eastAsia="Times New Roman" w:hAnsi="Arial" w:cs="Arial"/>
          <w:color w:val="000000"/>
        </w:rPr>
        <w:fldChar w:fldCharType="begin"/>
      </w:r>
      <w:r w:rsidRPr="00603648">
        <w:rPr>
          <w:rFonts w:ascii="Arial" w:eastAsia="Times New Roman" w:hAnsi="Arial" w:cs="Arial"/>
          <w:color w:val="000000"/>
        </w:rPr>
        <w:instrText xml:space="preserve"> HYPERLINK "https://www.chicagoparkdistrict.com/events/black-history-month-celebration-hayes" </w:instrText>
      </w:r>
      <w:r w:rsidRPr="00603648">
        <w:rPr>
          <w:rFonts w:ascii="Arial" w:eastAsia="Times New Roman" w:hAnsi="Arial" w:cs="Arial"/>
          <w:color w:val="000000"/>
        </w:rPr>
        <w:fldChar w:fldCharType="separate"/>
      </w:r>
      <w:r w:rsidRPr="00603648">
        <w:rPr>
          <w:rFonts w:ascii="Arial" w:eastAsia="Times New Roman" w:hAnsi="Arial" w:cs="Arial"/>
          <w:color w:val="954F72"/>
          <w:u w:val="single"/>
        </w:rPr>
        <w:t>Black History Month C</w:t>
      </w:r>
      <w:r w:rsidRPr="00603648">
        <w:rPr>
          <w:rFonts w:ascii="Arial" w:eastAsia="Times New Roman" w:hAnsi="Arial" w:cs="Arial"/>
          <w:color w:val="954F72"/>
          <w:u w:val="single"/>
        </w:rPr>
        <w:t>e</w:t>
      </w:r>
      <w:r w:rsidRPr="00603648">
        <w:rPr>
          <w:rFonts w:ascii="Arial" w:eastAsia="Times New Roman" w:hAnsi="Arial" w:cs="Arial"/>
          <w:color w:val="954F72"/>
          <w:u w:val="single"/>
        </w:rPr>
        <w:t>lebration at Hayes</w:t>
      </w:r>
      <w:r w:rsidRPr="00603648">
        <w:rPr>
          <w:rFonts w:ascii="Arial" w:eastAsia="Times New Roman" w:hAnsi="Arial" w:cs="Arial"/>
          <w:color w:val="000000"/>
        </w:rPr>
        <w:fldChar w:fldCharType="end"/>
      </w:r>
      <w:ins w:id="50" w:author="Adams, Daralyn" w:date="2020-01-28T17:32:00Z">
        <w:r w:rsidR="00767021">
          <w:rPr>
            <w:rFonts w:ascii="Arial" w:eastAsia="Times New Roman" w:hAnsi="Arial" w:cs="Arial"/>
            <w:color w:val="000000"/>
          </w:rPr>
          <w:t>,</w:t>
        </w:r>
      </w:ins>
      <w:r w:rsidRPr="00603648">
        <w:rPr>
          <w:rFonts w:ascii="Arial" w:eastAsia="Times New Roman" w:hAnsi="Arial" w:cs="Arial"/>
          <w:color w:val="000000"/>
        </w:rPr>
        <w:t xml:space="preserve"> where you can celebrate pioneers in various fields </w:t>
      </w:r>
      <w:ins w:id="51" w:author="Adams, Daralyn" w:date="2020-01-28T17:33:00Z">
        <w:r w:rsidR="00767021">
          <w:rPr>
            <w:rFonts w:ascii="Arial" w:eastAsia="Times New Roman" w:hAnsi="Arial" w:cs="Arial"/>
            <w:color w:val="000000"/>
          </w:rPr>
          <w:t xml:space="preserve">and enjoy </w:t>
        </w:r>
      </w:ins>
      <w:del w:id="52" w:author="Adams, Daralyn" w:date="2020-01-28T17:33:00Z">
        <w:r w:rsidRPr="00603648" w:rsidDel="00767021">
          <w:rPr>
            <w:rFonts w:ascii="Arial" w:eastAsia="Times New Roman" w:hAnsi="Arial" w:cs="Arial"/>
            <w:color w:val="000000"/>
          </w:rPr>
          <w:delText xml:space="preserve">including </w:delText>
        </w:r>
      </w:del>
      <w:r w:rsidRPr="00603648">
        <w:rPr>
          <w:rFonts w:ascii="Arial" w:eastAsia="Times New Roman" w:hAnsi="Arial" w:cs="Arial"/>
          <w:color w:val="000000"/>
        </w:rPr>
        <w:t>performances, cultural interactive displays and tours.  </w:t>
      </w:r>
    </w:p>
    <w:p w14:paraId="000854F3" w14:textId="77777777" w:rsidR="00603648" w:rsidRPr="00603648" w:rsidRDefault="00603648" w:rsidP="00603648">
      <w:pPr>
        <w:jc w:val="center"/>
        <w:rPr>
          <w:rFonts w:ascii="Calibri" w:eastAsia="Times New Roman" w:hAnsi="Calibri" w:cs="Times New Roman"/>
          <w:color w:val="000000"/>
        </w:rPr>
      </w:pPr>
      <w:r w:rsidRPr="00603648">
        <w:rPr>
          <w:rFonts w:ascii="Arial" w:eastAsia="Times New Roman" w:hAnsi="Arial" w:cs="Arial"/>
          <w:color w:val="000000"/>
        </w:rPr>
        <w:t> </w:t>
      </w:r>
    </w:p>
    <w:p w14:paraId="5AAFAA12" w14:textId="77777777" w:rsidR="00603648" w:rsidRPr="00603648" w:rsidRDefault="00603648" w:rsidP="00603648">
      <w:pPr>
        <w:jc w:val="center"/>
        <w:rPr>
          <w:rFonts w:ascii="Calibri" w:eastAsia="Times New Roman" w:hAnsi="Calibri" w:cs="Times New Roman"/>
          <w:color w:val="000000"/>
        </w:rPr>
      </w:pPr>
      <w:r w:rsidRPr="00603648">
        <w:rPr>
          <w:rFonts w:ascii="Arial" w:eastAsia="Times New Roman" w:hAnsi="Arial" w:cs="Arial"/>
          <w:color w:val="000000"/>
        </w:rPr>
        <w:t> To learn about more events in your area this month, check out the list The Neighborhood curated!</w:t>
      </w:r>
    </w:p>
    <w:p w14:paraId="201C4C6F" w14:textId="77777777" w:rsidR="00603648" w:rsidRPr="00603648" w:rsidRDefault="00603648" w:rsidP="00603648">
      <w:pPr>
        <w:jc w:val="center"/>
        <w:rPr>
          <w:rFonts w:ascii="Calibri" w:eastAsia="Times New Roman" w:hAnsi="Calibri" w:cs="Times New Roman"/>
          <w:color w:val="000000"/>
        </w:rPr>
      </w:pPr>
      <w:r w:rsidRPr="00603648">
        <w:rPr>
          <w:rFonts w:ascii="Arial" w:eastAsia="Times New Roman" w:hAnsi="Arial" w:cs="Arial"/>
          <w:color w:val="000000"/>
        </w:rPr>
        <w:t> </w:t>
      </w:r>
    </w:p>
    <w:p w14:paraId="574059AD" w14:textId="77777777" w:rsidR="00021E02" w:rsidRPr="00603648" w:rsidRDefault="00021E02">
      <w:bookmarkStart w:id="53" w:name="_GoBack"/>
      <w:bookmarkEnd w:id="53"/>
    </w:p>
    <w:sectPr w:rsidR="00021E02" w:rsidRPr="00603648" w:rsidSect="00021E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20002A87" w:usb1="80000000" w:usb2="00000008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ams, Daralyn">
    <w15:presenceInfo w15:providerId="AD" w15:userId="S::daralyn.adams@rapp.com::8d2fe2fc-8e9f-4dd6-870d-31f31ec15f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2"/>
    <w:rsid w:val="00021E02"/>
    <w:rsid w:val="0048266E"/>
    <w:rsid w:val="004B6E55"/>
    <w:rsid w:val="00603648"/>
    <w:rsid w:val="00767021"/>
    <w:rsid w:val="00805660"/>
    <w:rsid w:val="00AA11EC"/>
    <w:rsid w:val="00D21259"/>
    <w:rsid w:val="00E62950"/>
    <w:rsid w:val="00FF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2F57"/>
  <w15:chartTrackingRefBased/>
  <w15:docId w15:val="{F7FA145B-D14C-7E4A-AFDC-34F3B33B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msonormal">
    <w:name w:val="xxmsonormal"/>
    <w:basedOn w:val="Normal"/>
    <w:rsid w:val="006036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03648"/>
  </w:style>
  <w:style w:type="character" w:styleId="Hyperlink">
    <w:name w:val="Hyperlink"/>
    <w:basedOn w:val="DefaultParagraphFont"/>
    <w:uiPriority w:val="99"/>
    <w:semiHidden/>
    <w:unhideWhenUsed/>
    <w:rsid w:val="006036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1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1E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2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Daralyn</dc:creator>
  <cp:keywords/>
  <dc:description/>
  <cp:lastModifiedBy>Adams, Daralyn</cp:lastModifiedBy>
  <cp:revision>3</cp:revision>
  <dcterms:created xsi:type="dcterms:W3CDTF">2020-01-24T21:15:00Z</dcterms:created>
  <dcterms:modified xsi:type="dcterms:W3CDTF">2020-01-28T22:43:00Z</dcterms:modified>
</cp:coreProperties>
</file>